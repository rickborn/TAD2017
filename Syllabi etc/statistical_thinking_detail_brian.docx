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9F" w:rsidRDefault="00733E7D" w:rsidP="008E13E7">
      <w:pPr>
        <w:spacing w:after="0"/>
      </w:pPr>
      <w:r>
        <w:t>“</w:t>
      </w:r>
      <w:r w:rsidR="008E13E7">
        <w:t>Thinking Statistically</w:t>
      </w:r>
      <w:r>
        <w:t xml:space="preserve">”: </w:t>
      </w:r>
      <w:r w:rsidR="00741B8D">
        <w:t xml:space="preserve">probability&amp; statistics taught with </w:t>
      </w:r>
      <w:r w:rsidR="0042655D">
        <w:t>an</w:t>
      </w:r>
      <w:r w:rsidR="00741B8D">
        <w:t xml:space="preserve"> emphasis on using simulations and re-sampling methods to both DO statistics (analy</w:t>
      </w:r>
      <w:r w:rsidR="0042655D">
        <w:t xml:space="preserve">ze data) and </w:t>
      </w:r>
      <w:r w:rsidR="00741B8D">
        <w:t>understand concepts</w:t>
      </w:r>
      <w:r w:rsidR="0042655D">
        <w:t>.</w:t>
      </w:r>
    </w:p>
    <w:p w:rsidR="00E76C3C" w:rsidRDefault="00E76C3C" w:rsidP="008E13E7">
      <w:pPr>
        <w:spacing w:after="0"/>
      </w:pPr>
    </w:p>
    <w:p w:rsidR="00741B8D" w:rsidRDefault="00741B8D" w:rsidP="008E13E7">
      <w:pPr>
        <w:spacing w:after="0"/>
      </w:pPr>
      <w:r>
        <w:t>Three motivations:</w:t>
      </w:r>
    </w:p>
    <w:p w:rsidR="00741B8D" w:rsidRDefault="006A4D01" w:rsidP="008E13E7">
      <w:pPr>
        <w:pStyle w:val="ListParagraph"/>
        <w:numPr>
          <w:ilvl w:val="0"/>
          <w:numId w:val="1"/>
        </w:numPr>
        <w:spacing w:after="0"/>
      </w:pPr>
      <w:r>
        <w:t>M</w:t>
      </w:r>
      <w:r w:rsidR="000A7E15">
        <w:t>ost existing statistics</w:t>
      </w:r>
      <w:r w:rsidR="00741B8D">
        <w:t xml:space="preserve"> courses are simultaneously too superficial (</w:t>
      </w:r>
      <w:r w:rsidR="000A7E15">
        <w:t xml:space="preserve">e.g. </w:t>
      </w:r>
      <w:r w:rsidR="00741B8D">
        <w:t>flow-chart approach</w:t>
      </w:r>
      <w:r w:rsidR="000A7E15">
        <w:t xml:space="preserve"> to test selection</w:t>
      </w:r>
      <w:r w:rsidR="00741B8D">
        <w:t>) and too detailed (</w:t>
      </w:r>
      <w:r w:rsidR="000A7E15">
        <w:t xml:space="preserve">e.g. </w:t>
      </w:r>
      <w:r w:rsidR="00741B8D">
        <w:t xml:space="preserve">calculations of covariance), and fail to </w:t>
      </w:r>
      <w:r w:rsidR="008E13E7">
        <w:t>develop intuitions</w:t>
      </w:r>
      <w:r w:rsidR="000A7E15">
        <w:t xml:space="preserve"> that are central to statistical thinking</w:t>
      </w:r>
      <w:r w:rsidR="00741B8D">
        <w:t xml:space="preserve"> (</w:t>
      </w:r>
      <w:r w:rsidR="008E13E7">
        <w:t xml:space="preserve">e.g. </w:t>
      </w:r>
      <w:r w:rsidR="00F365C8">
        <w:t>What is a p-value? a Bayes Factor?)</w:t>
      </w:r>
      <w:r>
        <w:t>.</w:t>
      </w:r>
    </w:p>
    <w:p w:rsidR="00741B8D" w:rsidRDefault="006A4D01" w:rsidP="008E13E7">
      <w:pPr>
        <w:pStyle w:val="ListParagraph"/>
        <w:numPr>
          <w:ilvl w:val="0"/>
          <w:numId w:val="1"/>
        </w:numPr>
        <w:spacing w:after="0"/>
      </w:pPr>
      <w:r>
        <w:t>T</w:t>
      </w:r>
      <w:r w:rsidR="000A7E15">
        <w:t xml:space="preserve">here is an </w:t>
      </w:r>
      <w:r w:rsidR="00741B8D">
        <w:t xml:space="preserve">abundance of good web-based material that can be taken advantage of if the students understand basic concepts and have </w:t>
      </w:r>
      <w:r w:rsidR="00992026">
        <w:t>basic</w:t>
      </w:r>
      <w:r w:rsidR="00741B8D">
        <w:t xml:space="preserve"> </w:t>
      </w:r>
      <w:r w:rsidR="000A7E15">
        <w:t xml:space="preserve">programming </w:t>
      </w:r>
      <w:r w:rsidR="00741B8D">
        <w:t>skills</w:t>
      </w:r>
      <w:r>
        <w:t>.</w:t>
      </w:r>
    </w:p>
    <w:p w:rsidR="00741B8D" w:rsidRDefault="006A4D01" w:rsidP="008E13E7">
      <w:pPr>
        <w:pStyle w:val="ListParagraph"/>
        <w:numPr>
          <w:ilvl w:val="0"/>
          <w:numId w:val="1"/>
        </w:numPr>
        <w:spacing w:after="0"/>
      </w:pPr>
      <w:r>
        <w:t>W</w:t>
      </w:r>
      <w:r w:rsidR="00741B8D">
        <w:t>e are not teaching our students the statistical approaches they will actually need</w:t>
      </w:r>
      <w:r w:rsidR="000A7E15">
        <w:t xml:space="preserve"> in the world of big data. c.f. </w:t>
      </w:r>
      <w:r w:rsidR="00741B8D">
        <w:t>Efron</w:t>
      </w:r>
      <w:r w:rsidR="000A7E15">
        <w:t>, “Large-scale inference.”</w:t>
      </w:r>
    </w:p>
    <w:p w:rsidR="008E13E7" w:rsidRDefault="008E13E7" w:rsidP="008E13E7">
      <w:pPr>
        <w:spacing w:after="0"/>
      </w:pPr>
    </w:p>
    <w:p w:rsidR="008E13E7" w:rsidRDefault="004C48E4" w:rsidP="008E13E7">
      <w:pPr>
        <w:spacing w:after="0"/>
      </w:pPr>
      <w:r>
        <w:t xml:space="preserve">Quarter course: eight 2-hour </w:t>
      </w:r>
      <w:r w:rsidR="00870901">
        <w:t xml:space="preserve">class </w:t>
      </w:r>
      <w:r>
        <w:t>sessions</w:t>
      </w:r>
    </w:p>
    <w:p w:rsidR="008E13E7" w:rsidRDefault="008E13E7" w:rsidP="008E13E7">
      <w:pPr>
        <w:spacing w:after="0"/>
      </w:pPr>
    </w:p>
    <w:p w:rsidR="008E13E7" w:rsidRDefault="008E13E7" w:rsidP="008E13E7">
      <w:pPr>
        <w:spacing w:after="0"/>
      </w:pPr>
      <w:r>
        <w:t xml:space="preserve">Approach: Prior to class, students will view </w:t>
      </w:r>
      <w:r w:rsidR="005E2BD9">
        <w:t>2-</w:t>
      </w:r>
      <w:r w:rsidR="00992026">
        <w:t xml:space="preserve">4 hours of </w:t>
      </w:r>
      <w:r>
        <w:t xml:space="preserve">lectures on-line from </w:t>
      </w:r>
      <w:r w:rsidR="006E3DB3">
        <w:t xml:space="preserve">Dr. </w:t>
      </w:r>
      <w:r>
        <w:t xml:space="preserve">Brian Healy’s </w:t>
      </w:r>
      <w:r w:rsidR="006E3DB3">
        <w:t xml:space="preserve">biostatistics </w:t>
      </w:r>
      <w:r>
        <w:t>course. In class, we will focus on demos to build intuition and practice different approaches to analyzing real data sets</w:t>
      </w:r>
      <w:r w:rsidR="006E3DB3">
        <w:t>, with a strong emphasis on resampling methods (i.e. bootstrap and permutation tests)</w:t>
      </w:r>
      <w:r>
        <w:t>. All in-class programming will be done in MATLAB.</w:t>
      </w:r>
      <w:r w:rsidR="006E3DB3">
        <w:t xml:space="preserve"> Students must have either taken </w:t>
      </w:r>
      <w:r w:rsidR="006E3DB3" w:rsidRPr="006E3DB3">
        <w:t>Neurobiology 306qc: Quantitative Methods for Biologists</w:t>
      </w:r>
      <w:r w:rsidR="006E3DB3">
        <w:t xml:space="preserve"> or demonstrate proficiency to the instructor.</w:t>
      </w:r>
    </w:p>
    <w:p w:rsidR="00AA7874" w:rsidRDefault="00AA7874">
      <w:r>
        <w:br w:type="page"/>
      </w:r>
    </w:p>
    <w:p w:rsidR="008E13E7" w:rsidRDefault="008E13E7" w:rsidP="008E13E7">
      <w:pPr>
        <w:spacing w:after="0"/>
      </w:pPr>
      <w:r w:rsidRPr="00AA7874">
        <w:rPr>
          <w:b/>
          <w:u w:val="single"/>
        </w:rPr>
        <w:lastRenderedPageBreak/>
        <w:t>Syllabus</w:t>
      </w:r>
    </w:p>
    <w:p w:rsidR="00E76C3C" w:rsidRDefault="00CE476F" w:rsidP="008E13E7">
      <w:pPr>
        <w:spacing w:after="0"/>
      </w:pPr>
      <w:r>
        <w:rPr>
          <w:u w:val="single"/>
        </w:rPr>
        <w:t>Week #1</w:t>
      </w:r>
      <w:r w:rsidR="00E76C3C">
        <w:t xml:space="preserve">: </w:t>
      </w:r>
      <w:r w:rsidR="004214C4">
        <w:t>Data and Probability</w:t>
      </w:r>
    </w:p>
    <w:p w:rsidR="00CE476F" w:rsidRDefault="00CE476F" w:rsidP="008E13E7">
      <w:pPr>
        <w:spacing w:after="0"/>
      </w:pPr>
      <w:r>
        <w:t>Video: 1: Introduction to Biostatistics</w:t>
      </w:r>
      <w:r w:rsidR="00E01A87">
        <w:t xml:space="preserve">, </w:t>
      </w:r>
      <w:r w:rsidR="00E01A87" w:rsidRPr="00E01A87">
        <w:t>2: Basics of Probability</w:t>
      </w:r>
    </w:p>
    <w:p w:rsidR="00814262" w:rsidRDefault="00814262" w:rsidP="008E13E7">
      <w:pPr>
        <w:spacing w:after="0"/>
      </w:pPr>
      <w:r w:rsidRPr="00814262">
        <w:t>In class: distribution plots vs. box plots; PIN data visualization; dual-code for image analysis</w:t>
      </w:r>
    </w:p>
    <w:p w:rsidR="00A165C8" w:rsidRDefault="00A165C8" w:rsidP="008E13E7">
      <w:pPr>
        <w:spacing w:after="0"/>
      </w:pPr>
      <w:r w:rsidRPr="00A165C8">
        <w:t>In class: Bayes vs. Frequentist; Bayes dice d</w:t>
      </w:r>
      <w:r>
        <w:t>emo; central limit theorem demo</w:t>
      </w:r>
      <w:r w:rsidR="003804D9">
        <w:t>; James-Stein demo</w:t>
      </w:r>
    </w:p>
    <w:p w:rsidR="00DE1BA8" w:rsidRDefault="00DE1BA8" w:rsidP="008E13E7">
      <w:pPr>
        <w:spacing w:after="0"/>
      </w:pPr>
      <w:r>
        <w:t>Reading</w:t>
      </w:r>
      <w:r w:rsidRPr="00DE1BA8">
        <w:t>: Leek, “How to share data with a statistician”; Wickham, “Tidy Data”; Allen et al., Neuron 2012</w:t>
      </w:r>
    </w:p>
    <w:p w:rsidR="005A5FBD" w:rsidRDefault="005A5FBD" w:rsidP="008E13E7">
      <w:pPr>
        <w:spacing w:after="0"/>
      </w:pPr>
    </w:p>
    <w:p w:rsidR="005A5FBD" w:rsidRDefault="003A25F7" w:rsidP="008E13E7">
      <w:pPr>
        <w:spacing w:after="0"/>
      </w:pPr>
      <w:r>
        <w:t>Intro</w:t>
      </w:r>
      <w:r w:rsidR="00814262">
        <w:t xml:space="preserve"> (15</w:t>
      </w:r>
      <w:r>
        <w:t>):</w:t>
      </w:r>
    </w:p>
    <w:p w:rsidR="003A25F7" w:rsidRDefault="003A25F7" w:rsidP="003A25F7">
      <w:pPr>
        <w:pStyle w:val="ListParagraph"/>
        <w:numPr>
          <w:ilvl w:val="0"/>
          <w:numId w:val="2"/>
        </w:numPr>
        <w:spacing w:after="0"/>
      </w:pPr>
      <w:r>
        <w:t>Why this course?</w:t>
      </w:r>
    </w:p>
    <w:p w:rsidR="003A25F7" w:rsidRDefault="003A25F7" w:rsidP="003A25F7">
      <w:pPr>
        <w:pStyle w:val="ListParagraph"/>
        <w:numPr>
          <w:ilvl w:val="0"/>
          <w:numId w:val="2"/>
        </w:numPr>
        <w:spacing w:after="0"/>
      </w:pPr>
      <w:r>
        <w:t>Importance of becoming a life-long statistician: e.g. subscribe to datacolada.org</w:t>
      </w:r>
    </w:p>
    <w:p w:rsidR="003A25F7" w:rsidRDefault="003A25F7" w:rsidP="003A25F7">
      <w:pPr>
        <w:pStyle w:val="ListParagraph"/>
        <w:numPr>
          <w:ilvl w:val="0"/>
          <w:numId w:val="2"/>
        </w:numPr>
        <w:spacing w:after="0"/>
      </w:pPr>
      <w:r>
        <w:t>Course mechanics and expectations</w:t>
      </w:r>
    </w:p>
    <w:p w:rsidR="003A25F7" w:rsidRDefault="003A25F7" w:rsidP="003A25F7">
      <w:pPr>
        <w:spacing w:after="0"/>
      </w:pPr>
      <w:r>
        <w:t>Data</w:t>
      </w:r>
      <w:r w:rsidR="00814262">
        <w:t xml:space="preserve"> (45)</w:t>
      </w:r>
    </w:p>
    <w:p w:rsidR="003A25F7" w:rsidRDefault="003A25F7" w:rsidP="003A25F7">
      <w:pPr>
        <w:pStyle w:val="ListParagraph"/>
        <w:numPr>
          <w:ilvl w:val="0"/>
          <w:numId w:val="2"/>
        </w:numPr>
        <w:spacing w:after="0"/>
      </w:pPr>
      <w:r>
        <w:t>How to share data with a statistician. tidy data / clean data</w:t>
      </w:r>
    </w:p>
    <w:p w:rsidR="00E638CE" w:rsidRDefault="00E638CE" w:rsidP="00814262">
      <w:pPr>
        <w:pStyle w:val="ListParagraph"/>
        <w:numPr>
          <w:ilvl w:val="0"/>
          <w:numId w:val="2"/>
        </w:numPr>
        <w:spacing w:after="0"/>
      </w:pPr>
      <w:r>
        <w:t>View your data in the rawest form that is visually comprehensible</w:t>
      </w:r>
      <w:r w:rsidR="00814262">
        <w:t xml:space="preserve">: </w:t>
      </w:r>
      <w:r w:rsidR="00814262" w:rsidRPr="00814262">
        <w:t>PIN data</w:t>
      </w:r>
    </w:p>
    <w:p w:rsidR="00814262" w:rsidRDefault="00814262" w:rsidP="00814262">
      <w:pPr>
        <w:pStyle w:val="ListParagraph"/>
        <w:numPr>
          <w:ilvl w:val="0"/>
          <w:numId w:val="2"/>
        </w:numPr>
      </w:pPr>
      <w:r w:rsidRPr="00814262">
        <w:t>Think hard about effective ways to visua</w:t>
      </w:r>
      <w:r>
        <w:t>lize your data: PIN data cont’d</w:t>
      </w:r>
    </w:p>
    <w:p w:rsidR="003A25F7" w:rsidRDefault="00E638CE" w:rsidP="003A25F7">
      <w:pPr>
        <w:pStyle w:val="ListParagraph"/>
        <w:numPr>
          <w:ilvl w:val="0"/>
          <w:numId w:val="2"/>
        </w:numPr>
        <w:spacing w:after="0"/>
      </w:pPr>
      <w:r>
        <w:t xml:space="preserve">In publications: </w:t>
      </w:r>
      <w:r w:rsidR="003A25F7">
        <w:t>Hide less; show more</w:t>
      </w:r>
      <w:r w:rsidR="00E87287">
        <w:t xml:space="preserve"> (Allen et al. 2012)</w:t>
      </w:r>
      <w:r w:rsidR="003A25F7">
        <w:t>:</w:t>
      </w:r>
    </w:p>
    <w:p w:rsidR="003A25F7" w:rsidRDefault="003A25F7" w:rsidP="003A25F7">
      <w:pPr>
        <w:pStyle w:val="ListParagraph"/>
        <w:numPr>
          <w:ilvl w:val="1"/>
          <w:numId w:val="2"/>
        </w:numPr>
        <w:spacing w:after="0"/>
      </w:pPr>
      <w:r>
        <w:t>distribution plots</w:t>
      </w:r>
      <w:r w:rsidR="00814262">
        <w:t xml:space="preserve"> (a.k.a. ‘violin’ plots)</w:t>
      </w:r>
      <w:r>
        <w:t xml:space="preserve"> vs. whisker plots vs. bar plots</w:t>
      </w:r>
    </w:p>
    <w:p w:rsidR="003A25F7" w:rsidRDefault="00E638CE" w:rsidP="003A25F7">
      <w:pPr>
        <w:pStyle w:val="ListParagraph"/>
        <w:numPr>
          <w:ilvl w:val="1"/>
          <w:numId w:val="2"/>
        </w:numPr>
        <w:spacing w:after="0"/>
      </w:pPr>
      <w:r>
        <w:t xml:space="preserve">matrix of covariate plots </w:t>
      </w:r>
    </w:p>
    <w:p w:rsidR="00E638CE" w:rsidRDefault="00E638CE" w:rsidP="003A25F7">
      <w:pPr>
        <w:pStyle w:val="ListParagraph"/>
        <w:numPr>
          <w:ilvl w:val="1"/>
          <w:numId w:val="2"/>
        </w:numPr>
        <w:spacing w:after="0"/>
      </w:pPr>
      <w:r>
        <w:t>dual-code colorbars for images</w:t>
      </w:r>
    </w:p>
    <w:p w:rsidR="00082110" w:rsidRDefault="00082110" w:rsidP="00082110">
      <w:pPr>
        <w:pStyle w:val="ListParagraph"/>
        <w:numPr>
          <w:ilvl w:val="0"/>
          <w:numId w:val="2"/>
        </w:numPr>
        <w:spacing w:after="0"/>
      </w:pPr>
      <w:r>
        <w:t>Sampling error vs. bias</w:t>
      </w:r>
    </w:p>
    <w:p w:rsidR="00082110" w:rsidRDefault="00082110" w:rsidP="00082110">
      <w:pPr>
        <w:pStyle w:val="ListParagraph"/>
        <w:numPr>
          <w:ilvl w:val="1"/>
          <w:numId w:val="2"/>
        </w:numPr>
        <w:spacing w:after="0"/>
      </w:pPr>
      <w:r>
        <w:t>distorted ruler class exercise</w:t>
      </w:r>
    </w:p>
    <w:p w:rsidR="00082110" w:rsidRDefault="00082110" w:rsidP="00082110">
      <w:pPr>
        <w:pStyle w:val="ListParagraph"/>
        <w:numPr>
          <w:ilvl w:val="1"/>
          <w:numId w:val="2"/>
        </w:numPr>
        <w:spacing w:after="0"/>
      </w:pPr>
      <w:r>
        <w:t xml:space="preserve">XLM example: </w:t>
      </w:r>
      <w:r w:rsidRPr="00082110">
        <w:t>meng-statistics_perils_of_self-selection</w:t>
      </w:r>
      <w:r>
        <w:t>.pdf (1 page)</w:t>
      </w:r>
    </w:p>
    <w:p w:rsidR="00E638CE" w:rsidRDefault="00E638CE" w:rsidP="00E638CE">
      <w:pPr>
        <w:spacing w:after="0"/>
      </w:pPr>
      <w:r>
        <w:t>Probability</w:t>
      </w:r>
      <w:r w:rsidR="00814262">
        <w:t xml:space="preserve"> (60)</w:t>
      </w:r>
    </w:p>
    <w:p w:rsidR="00E638CE" w:rsidRDefault="00E638CE" w:rsidP="00E638CE">
      <w:pPr>
        <w:pStyle w:val="ListParagraph"/>
        <w:numPr>
          <w:ilvl w:val="0"/>
          <w:numId w:val="2"/>
        </w:numPr>
        <w:spacing w:after="0"/>
      </w:pPr>
      <w:r>
        <w:t xml:space="preserve">using simulations to solve </w:t>
      </w:r>
      <w:r w:rsidR="00DF5C18">
        <w:t xml:space="preserve">(difficult!) </w:t>
      </w:r>
      <w:r>
        <w:t>probability problems</w:t>
      </w:r>
    </w:p>
    <w:p w:rsidR="00E638CE" w:rsidRDefault="00E638CE" w:rsidP="00E638CE">
      <w:pPr>
        <w:pStyle w:val="ListParagraph"/>
        <w:numPr>
          <w:ilvl w:val="1"/>
          <w:numId w:val="2"/>
        </w:numPr>
        <w:spacing w:after="0"/>
      </w:pPr>
      <w:r>
        <w:t>class picks number ‘randomly’</w:t>
      </w:r>
      <w:r w:rsidR="00A916D9">
        <w:t xml:space="preserve"> [1,</w:t>
      </w:r>
      <w:r>
        <w:t>4]</w:t>
      </w:r>
    </w:p>
    <w:p w:rsidR="00E638CE" w:rsidRDefault="00E638CE" w:rsidP="00E638CE">
      <w:pPr>
        <w:pStyle w:val="ListParagraph"/>
        <w:numPr>
          <w:ilvl w:val="1"/>
          <w:numId w:val="2"/>
        </w:numPr>
        <w:spacing w:after="0"/>
      </w:pPr>
      <w:r>
        <w:t>extension to birthday problem</w:t>
      </w:r>
    </w:p>
    <w:p w:rsidR="002C4D55" w:rsidRDefault="002C4D55" w:rsidP="002C4D55">
      <w:pPr>
        <w:pStyle w:val="ListParagraph"/>
        <w:numPr>
          <w:ilvl w:val="0"/>
          <w:numId w:val="2"/>
        </w:numPr>
        <w:spacing w:after="0"/>
      </w:pPr>
      <w:r>
        <w:t>using simulations to gain intuition</w:t>
      </w:r>
    </w:p>
    <w:p w:rsidR="002C4D55" w:rsidRDefault="002C4D55" w:rsidP="002C4D55">
      <w:pPr>
        <w:pStyle w:val="ListParagraph"/>
        <w:numPr>
          <w:ilvl w:val="1"/>
          <w:numId w:val="2"/>
        </w:numPr>
        <w:spacing w:after="0"/>
      </w:pPr>
      <w:r>
        <w:t>CLT demo</w:t>
      </w:r>
    </w:p>
    <w:p w:rsidR="002C4D55" w:rsidRDefault="002C4D55" w:rsidP="002C4D55">
      <w:pPr>
        <w:pStyle w:val="ListParagraph"/>
        <w:numPr>
          <w:ilvl w:val="0"/>
          <w:numId w:val="2"/>
        </w:numPr>
        <w:spacing w:after="0"/>
      </w:pPr>
      <w:r>
        <w:t>Frequentist vs. Bayes from 40k feet</w:t>
      </w:r>
    </w:p>
    <w:p w:rsidR="002C4D55" w:rsidRDefault="00814262" w:rsidP="002C4D55">
      <w:pPr>
        <w:pStyle w:val="ListParagraph"/>
        <w:numPr>
          <w:ilvl w:val="1"/>
          <w:numId w:val="2"/>
        </w:numPr>
        <w:spacing w:after="0"/>
      </w:pPr>
      <w:r>
        <w:t>Bayes theorem: 4</w:t>
      </w:r>
      <w:r w:rsidR="002C4D55">
        <w:t xml:space="preserve"> views</w:t>
      </w:r>
    </w:p>
    <w:p w:rsidR="002C4D55" w:rsidRDefault="002C4D55" w:rsidP="002C4D55">
      <w:pPr>
        <w:pStyle w:val="ListParagraph"/>
        <w:numPr>
          <w:ilvl w:val="2"/>
          <w:numId w:val="2"/>
        </w:numPr>
        <w:spacing w:after="0"/>
      </w:pPr>
      <w:r>
        <w:t>rule for inverting conditional probabilities</w:t>
      </w:r>
    </w:p>
    <w:p w:rsidR="00814262" w:rsidRDefault="002C4D55" w:rsidP="002C4D55">
      <w:pPr>
        <w:pStyle w:val="ListParagraph"/>
        <w:numPr>
          <w:ilvl w:val="2"/>
          <w:numId w:val="2"/>
        </w:numPr>
        <w:spacing w:after="0"/>
      </w:pPr>
      <w:r>
        <w:t>method for combining ne</w:t>
      </w:r>
      <w:r w:rsidR="00814262">
        <w:t>w data with existing knowledge</w:t>
      </w:r>
    </w:p>
    <w:p w:rsidR="002C4D55" w:rsidRDefault="002C4D55" w:rsidP="00814262">
      <w:pPr>
        <w:pStyle w:val="ListParagraph"/>
        <w:numPr>
          <w:ilvl w:val="3"/>
          <w:numId w:val="2"/>
        </w:numPr>
        <w:spacing w:after="0"/>
      </w:pPr>
      <w:r>
        <w:t>twin problem</w:t>
      </w:r>
      <w:r w:rsidR="00814262">
        <w:t>: U/S shows 2 boys; 1/3 twins identical; P(twins/US)?</w:t>
      </w:r>
    </w:p>
    <w:p w:rsidR="002C4D55" w:rsidRDefault="00814262" w:rsidP="002C4D55">
      <w:pPr>
        <w:pStyle w:val="ListParagraph"/>
        <w:numPr>
          <w:ilvl w:val="2"/>
          <w:numId w:val="2"/>
        </w:numPr>
        <w:spacing w:after="0"/>
      </w:pPr>
      <w:r>
        <w:t>method for updating beliefs as evidence accumulates over time</w:t>
      </w:r>
    </w:p>
    <w:p w:rsidR="00814262" w:rsidRDefault="00814262" w:rsidP="00814262">
      <w:pPr>
        <w:pStyle w:val="ListParagraph"/>
        <w:numPr>
          <w:ilvl w:val="3"/>
          <w:numId w:val="2"/>
        </w:numPr>
        <w:spacing w:after="0"/>
      </w:pPr>
      <w:r>
        <w:t>Bayes dice demo</w:t>
      </w:r>
      <w:r w:rsidR="003128F5">
        <w:t xml:space="preserve"> (Bayes factors, etc.)</w:t>
      </w:r>
    </w:p>
    <w:p w:rsidR="00337A0A" w:rsidRDefault="00814262" w:rsidP="00337A0A">
      <w:pPr>
        <w:pStyle w:val="ListParagraph"/>
        <w:numPr>
          <w:ilvl w:val="2"/>
          <w:numId w:val="2"/>
        </w:numPr>
        <w:spacing w:after="0"/>
      </w:pPr>
      <w:r>
        <w:t>a religion (compare and contrast w/ frequentist)</w:t>
      </w:r>
    </w:p>
    <w:p w:rsidR="00337A0A" w:rsidRDefault="003128F5" w:rsidP="00337A0A">
      <w:pPr>
        <w:pStyle w:val="ListParagraph"/>
        <w:numPr>
          <w:ilvl w:val="1"/>
          <w:numId w:val="2"/>
        </w:numPr>
        <w:spacing w:after="0"/>
      </w:pPr>
      <w:r>
        <w:t>Converting p-values to Bayes factors</w:t>
      </w:r>
      <w:r w:rsidR="004214C4">
        <w:t>? [prob. too early &amp; not enough time]</w:t>
      </w:r>
    </w:p>
    <w:p w:rsidR="003128F5" w:rsidRDefault="003128F5">
      <w:r>
        <w:br w:type="page"/>
      </w:r>
    </w:p>
    <w:p w:rsidR="00CE476F" w:rsidRDefault="00DE1BA8" w:rsidP="00CE476F">
      <w:pPr>
        <w:spacing w:after="0"/>
      </w:pPr>
      <w:r>
        <w:rPr>
          <w:u w:val="single"/>
        </w:rPr>
        <w:lastRenderedPageBreak/>
        <w:t>Week #2</w:t>
      </w:r>
      <w:r w:rsidR="00CE476F">
        <w:t xml:space="preserve">: </w:t>
      </w:r>
      <w:r w:rsidR="00C258C3">
        <w:t xml:space="preserve">Bootstrap I: </w:t>
      </w:r>
      <w:ins w:id="0" w:author="Richard Born" w:date="2017-01-30T15:45:00Z">
        <w:r w:rsidR="00314327">
          <w:t>Hypothesis testing</w:t>
        </w:r>
        <w:r w:rsidR="00314327">
          <w:t xml:space="preserve">, </w:t>
        </w:r>
      </w:ins>
      <w:r w:rsidR="00C258C3">
        <w:t>Standard error and confidence intervals</w:t>
      </w:r>
    </w:p>
    <w:p w:rsidR="00C258C3" w:rsidRDefault="00314327" w:rsidP="00CE476F">
      <w:pPr>
        <w:spacing w:after="0"/>
      </w:pPr>
      <w:moveToRangeStart w:id="1" w:author="Richard Born" w:date="2017-01-30T15:44:00Z" w:name="move473554412"/>
      <w:moveTo w:id="2" w:author="Richard Born" w:date="2017-01-30T15:44:00Z">
        <w:r w:rsidRPr="00C258C3">
          <w:t xml:space="preserve">Video: 3. Hypothesis testing/t-test; </w:t>
        </w:r>
      </w:moveTo>
      <w:moveToRangeStart w:id="3" w:author="Richard Born" w:date="2017-01-30T15:50:00Z" w:name="move473554439"/>
      <w:moveToRangeEnd w:id="1"/>
      <w:moveTo w:id="4" w:author="Richard Born" w:date="2017-01-30T15:50:00Z">
        <w:r w:rsidRPr="00C258C3">
          <w:t>Video: 5. Nonparametric approaches</w:t>
        </w:r>
      </w:moveTo>
      <w:moveToRangeEnd w:id="3"/>
      <w:ins w:id="5" w:author="Richard Born" w:date="2017-01-30T15:50:00Z">
        <w:r>
          <w:t xml:space="preserve"> </w:t>
        </w:r>
      </w:ins>
      <w:r w:rsidR="00C258C3">
        <w:t xml:space="preserve">Video: </w:t>
      </w:r>
      <w:r w:rsidR="00E01A87">
        <w:t>[Could we do basics of probability week #1, then do intro to biostats week #2?]</w:t>
      </w:r>
    </w:p>
    <w:p w:rsidR="00CE476F" w:rsidRDefault="00861BC0" w:rsidP="00CE476F">
      <w:pPr>
        <w:spacing w:after="0"/>
      </w:pPr>
      <w:r>
        <w:t xml:space="preserve">In class: introduction to bootstrap; </w:t>
      </w:r>
      <w:r w:rsidRPr="00861BC0">
        <w:t xml:space="preserve">bootstrapping </w:t>
      </w:r>
      <w:r>
        <w:t xml:space="preserve">standard errors and </w:t>
      </w:r>
      <w:r w:rsidRPr="00861BC0">
        <w:t>confidence intervals</w:t>
      </w:r>
      <w:r w:rsidR="00BE4D60">
        <w:t xml:space="preserve">; </w:t>
      </w:r>
      <w:r w:rsidR="001324DA">
        <w:t>‘</w:t>
      </w:r>
      <w:r w:rsidR="00BE4D60">
        <w:t>etMouseCI.m</w:t>
      </w:r>
      <w:r w:rsidR="001324DA">
        <w:t>’</w:t>
      </w:r>
      <w:r w:rsidR="00BE4D60">
        <w:t xml:space="preserve">, </w:t>
      </w:r>
      <w:r w:rsidR="001324DA">
        <w:t>‘</w:t>
      </w:r>
      <w:r w:rsidR="00BE4D60">
        <w:t>etMouse2SampleStats.m</w:t>
      </w:r>
      <w:r w:rsidR="001324DA">
        <w:t xml:space="preserve">’, </w:t>
      </w:r>
    </w:p>
    <w:p w:rsidR="004214C4" w:rsidRDefault="004214C4" w:rsidP="00CE476F">
      <w:pPr>
        <w:spacing w:after="0"/>
      </w:pPr>
    </w:p>
    <w:p w:rsidR="00C258C3" w:rsidRDefault="00C258C3" w:rsidP="00C258C3">
      <w:pPr>
        <w:spacing w:after="0"/>
      </w:pPr>
      <w:r w:rsidRPr="00C258C3">
        <w:rPr>
          <w:u w:val="single"/>
        </w:rPr>
        <w:t>Week #3</w:t>
      </w:r>
      <w:r>
        <w:t xml:space="preserve">: Bootstrap II: </w:t>
      </w:r>
      <w:del w:id="6" w:author="Richard Born" w:date="2017-01-30T15:45:00Z">
        <w:r w:rsidDel="00314327">
          <w:delText>Hypothesis testing</w:delText>
        </w:r>
      </w:del>
    </w:p>
    <w:p w:rsidR="00314327" w:rsidRDefault="00C258C3" w:rsidP="00314327">
      <w:pPr>
        <w:spacing w:after="0"/>
        <w:rPr>
          <w:moveTo w:id="7" w:author="Richard Born" w:date="2017-01-30T15:53:00Z"/>
        </w:rPr>
      </w:pPr>
      <w:moveFromRangeStart w:id="8" w:author="Richard Born" w:date="2017-01-30T15:44:00Z" w:name="move473554412"/>
      <w:moveFrom w:id="9" w:author="Richard Born" w:date="2017-01-30T15:44:00Z">
        <w:r w:rsidRPr="00C258C3" w:rsidDel="00314327">
          <w:t xml:space="preserve">Video: 3. Hypothesis testing/t-test; </w:t>
        </w:r>
      </w:moveFrom>
      <w:moveFromRangeEnd w:id="8"/>
      <w:del w:id="10" w:author="Richard Born" w:date="2017-01-30T15:50:00Z">
        <w:r w:rsidRPr="00C258C3" w:rsidDel="00314327">
          <w:delText>4. One-way ANOVA</w:delText>
        </w:r>
      </w:del>
      <w:moveToRangeStart w:id="11" w:author="Richard Born" w:date="2017-01-30T15:53:00Z" w:name="move473554918"/>
      <w:moveTo w:id="12" w:author="Richard Born" w:date="2017-01-30T15:53:00Z">
        <w:r w:rsidR="00314327" w:rsidRPr="00C258C3">
          <w:t>6. Analysis of proportions</w:t>
        </w:r>
      </w:moveTo>
    </w:p>
    <w:p w:rsidR="00314327" w:rsidDel="00314327" w:rsidRDefault="00314327" w:rsidP="00314327">
      <w:pPr>
        <w:spacing w:after="0"/>
        <w:rPr>
          <w:del w:id="13" w:author="Richard Born" w:date="2017-01-30T15:53:00Z"/>
          <w:moveTo w:id="14" w:author="Richard Born" w:date="2017-01-30T15:53:00Z"/>
        </w:rPr>
      </w:pPr>
      <w:moveTo w:id="15" w:author="Richard Born" w:date="2017-01-30T15:53:00Z">
        <w:r>
          <w:t>In class: bootstrap example from E&amp;T for proportion data (‘etASAdemo.m’); compare w/ built-in Fisher’s Exact Test (‘fishertest’)</w:t>
        </w:r>
      </w:moveTo>
    </w:p>
    <w:moveToRangeEnd w:id="11"/>
    <w:p w:rsidR="00C258C3" w:rsidRDefault="00C258C3" w:rsidP="00C258C3">
      <w:pPr>
        <w:spacing w:after="0"/>
      </w:pPr>
    </w:p>
    <w:p w:rsidR="00C258C3" w:rsidRDefault="00C258C3" w:rsidP="00C258C3">
      <w:pPr>
        <w:spacing w:after="0"/>
      </w:pPr>
      <w:r>
        <w:t>In class:</w:t>
      </w:r>
      <w:r w:rsidR="00BE4D60">
        <w:t xml:space="preserve"> </w:t>
      </w:r>
      <w:ins w:id="16" w:author="Richard Born" w:date="2017-01-30T15:46:00Z">
        <w:r w:rsidR="00314327">
          <w:t xml:space="preserve">Resampling for hypothesis tests and CI  </w:t>
        </w:r>
      </w:ins>
      <w:r w:rsidR="00BE4D60">
        <w:t>hypothesis testing: permutation test (‘</w:t>
      </w:r>
      <w:r w:rsidR="00BE4D60" w:rsidRPr="00BE4D60">
        <w:t>etMouse2SamplePermutationTest</w:t>
      </w:r>
      <w:r w:rsidR="00BE4D60">
        <w:t>.m’) vs. bootstrap test (‘</w:t>
      </w:r>
      <w:r w:rsidR="00BE4D60" w:rsidRPr="00BE4D60">
        <w:t>etMouse2SampleBootstrapTest</w:t>
      </w:r>
      <w:r w:rsidR="00BE4D60">
        <w:t>.m’)</w:t>
      </w:r>
    </w:p>
    <w:p w:rsidR="00C258C3" w:rsidRDefault="00C258C3" w:rsidP="00CE476F">
      <w:pPr>
        <w:spacing w:after="0"/>
      </w:pPr>
    </w:p>
    <w:p w:rsidR="004214C4" w:rsidRDefault="00C258C3" w:rsidP="00CE476F">
      <w:pPr>
        <w:spacing w:after="0"/>
      </w:pPr>
      <w:r>
        <w:rPr>
          <w:u w:val="single"/>
        </w:rPr>
        <w:t>Week #4</w:t>
      </w:r>
      <w:r w:rsidR="004214C4">
        <w:t>:</w:t>
      </w:r>
      <w:r w:rsidR="000A077F">
        <w:t xml:space="preserve"> </w:t>
      </w:r>
      <w:r w:rsidR="004214C4" w:rsidRPr="004214C4">
        <w:t>Power, P-hacking and Reproducibility</w:t>
      </w:r>
      <w:r w:rsidR="000A077F">
        <w:t xml:space="preserve"> (“torturing data ethically” – XLM)</w:t>
      </w:r>
    </w:p>
    <w:p w:rsidR="00C258C3" w:rsidDel="00314327" w:rsidRDefault="00C258C3" w:rsidP="00314327">
      <w:pPr>
        <w:spacing w:after="0"/>
        <w:rPr>
          <w:moveFrom w:id="17" w:author="Richard Born" w:date="2017-01-30T15:53:00Z"/>
        </w:rPr>
      </w:pPr>
      <w:moveFromRangeStart w:id="18" w:author="Richard Born" w:date="2017-01-30T15:50:00Z" w:name="move473554439"/>
      <w:moveFrom w:id="19" w:author="Richard Born" w:date="2017-01-30T15:50:00Z">
        <w:r w:rsidRPr="00C258C3" w:rsidDel="00314327">
          <w:t>Video: 5. Nonparametric approaches</w:t>
        </w:r>
      </w:moveFrom>
      <w:moveFromRangeEnd w:id="18"/>
      <w:r w:rsidRPr="00C258C3">
        <w:t xml:space="preserve">; </w:t>
      </w:r>
      <w:moveFromRangeStart w:id="20" w:author="Richard Born" w:date="2017-01-30T15:53:00Z" w:name="move473554918"/>
      <w:moveFrom w:id="21" w:author="Richard Born" w:date="2017-01-30T15:53:00Z">
        <w:r w:rsidRPr="00C258C3" w:rsidDel="00314327">
          <w:t>6. Analysis of proportions</w:t>
        </w:r>
      </w:moveFrom>
    </w:p>
    <w:p w:rsidR="00D0590D" w:rsidRDefault="00D0590D" w:rsidP="00314327">
      <w:pPr>
        <w:spacing w:after="0"/>
        <w:pPrChange w:id="22" w:author="Richard Born" w:date="2017-01-30T15:53:00Z">
          <w:pPr>
            <w:spacing w:after="0"/>
          </w:pPr>
        </w:pPrChange>
      </w:pPr>
      <w:moveFrom w:id="23" w:author="Richard Born" w:date="2017-01-30T15:53:00Z">
        <w:r w:rsidDel="00314327">
          <w:t>In class: bootstrap example from E&amp;T</w:t>
        </w:r>
        <w:r w:rsidR="004A158D" w:rsidDel="00314327">
          <w:t xml:space="preserve"> for proportion data</w:t>
        </w:r>
        <w:r w:rsidDel="00314327">
          <w:t xml:space="preserve"> (</w:t>
        </w:r>
        <w:r w:rsidR="004A158D" w:rsidDel="00314327">
          <w:t>‘</w:t>
        </w:r>
        <w:r w:rsidDel="00314327">
          <w:t>etASA</w:t>
        </w:r>
        <w:r w:rsidR="00342491" w:rsidDel="00314327">
          <w:t>demo</w:t>
        </w:r>
        <w:r w:rsidDel="00314327">
          <w:t>.m</w:t>
        </w:r>
        <w:r w:rsidR="004A158D" w:rsidDel="00314327">
          <w:t>’</w:t>
        </w:r>
        <w:r w:rsidDel="00314327">
          <w:t xml:space="preserve">); compare w/ </w:t>
        </w:r>
        <w:r w:rsidR="00342491" w:rsidDel="00314327">
          <w:t xml:space="preserve">built-in </w:t>
        </w:r>
        <w:r w:rsidDel="00314327">
          <w:t>Fisher’s Exact Test (‘fishertest’)</w:t>
        </w:r>
      </w:moveFrom>
      <w:moveFromRangeEnd w:id="20"/>
    </w:p>
    <w:p w:rsidR="00DE1BA8" w:rsidRDefault="00CE476F" w:rsidP="00CE476F">
      <w:pPr>
        <w:spacing w:after="0"/>
      </w:pPr>
      <w:r>
        <w:t xml:space="preserve">In class: multiple comparisons; </w:t>
      </w:r>
      <w:r w:rsidR="00F32D15">
        <w:t xml:space="preserve">“researcher degrees of freedom”; </w:t>
      </w:r>
      <w:r>
        <w:t>simulation of stopping r</w:t>
      </w:r>
      <w:r w:rsidR="00931AAE">
        <w:t>ule for data collection</w:t>
      </w:r>
      <w:r w:rsidR="00A47C94">
        <w:t xml:space="preserve"> (‘dfSim2.m’)</w:t>
      </w:r>
      <w:r w:rsidR="00F32D15">
        <w:t xml:space="preserve">; </w:t>
      </w:r>
      <w:r w:rsidR="00BE4D60" w:rsidRPr="00BE4D60">
        <w:t>power calculations via simulation</w:t>
      </w:r>
      <w:r w:rsidR="009F7C13">
        <w:t xml:space="preserve"> (‘</w:t>
      </w:r>
      <w:r w:rsidR="009F7C13" w:rsidRPr="009F7C13">
        <w:t>powSimTtest2</w:t>
      </w:r>
      <w:r w:rsidR="009F7C13">
        <w:t>.m’)</w:t>
      </w:r>
    </w:p>
    <w:p w:rsidR="00CC0CF7" w:rsidRDefault="00CC0CF7" w:rsidP="00CE476F">
      <w:pPr>
        <w:spacing w:after="0"/>
      </w:pPr>
    </w:p>
    <w:p w:rsidR="00931458" w:rsidRDefault="00931458" w:rsidP="00CE476F">
      <w:pPr>
        <w:spacing w:after="0"/>
      </w:pPr>
      <w:r w:rsidRPr="00AA7874">
        <w:rPr>
          <w:u w:val="single"/>
        </w:rPr>
        <w:t>Week #5</w:t>
      </w:r>
      <w:r>
        <w:t>: Linear Regression I</w:t>
      </w:r>
    </w:p>
    <w:p w:rsidR="00931458" w:rsidRDefault="00931458" w:rsidP="00CE476F">
      <w:pPr>
        <w:spacing w:after="0"/>
      </w:pPr>
      <w:r>
        <w:t>Video: 7. Linea</w:t>
      </w:r>
      <w:r w:rsidR="00AA7874">
        <w:t>r regression and correlation; 12</w:t>
      </w:r>
      <w:r>
        <w:t xml:space="preserve">. </w:t>
      </w:r>
      <w:r w:rsidR="00AA7874">
        <w:t>Regression diagnostics</w:t>
      </w:r>
    </w:p>
    <w:p w:rsidR="00D0590D" w:rsidRDefault="00D0590D" w:rsidP="00CE476F">
      <w:pPr>
        <w:spacing w:after="0"/>
      </w:pPr>
      <w:r>
        <w:t>In class: basics of MATLAB regression tools: regress, glmfit, fitglm</w:t>
      </w:r>
      <w:r w:rsidR="00BE4D60">
        <w:t xml:space="preserve">; </w:t>
      </w:r>
      <w:r w:rsidR="001324DA">
        <w:t>‘</w:t>
      </w:r>
      <w:r w:rsidR="001324DA" w:rsidRPr="001324DA">
        <w:t>etHormoneRegression</w:t>
      </w:r>
      <w:r w:rsidR="001324DA">
        <w:t xml:space="preserve">.m’, </w:t>
      </w:r>
      <w:r w:rsidR="00BE4D60">
        <w:t>‘</w:t>
      </w:r>
      <w:r w:rsidR="00BE4D60" w:rsidRPr="00BE4D60">
        <w:t>etCellSurvivalReg.m</w:t>
      </w:r>
      <w:r w:rsidR="00BE4D60">
        <w:t>’</w:t>
      </w:r>
      <w:r w:rsidR="001324DA">
        <w:t xml:space="preserve"> (bootstrapping SEs when using other than LSE to do regression)</w:t>
      </w:r>
    </w:p>
    <w:p w:rsidR="00931458" w:rsidRDefault="00931458" w:rsidP="00CE476F">
      <w:pPr>
        <w:spacing w:after="0"/>
      </w:pPr>
    </w:p>
    <w:p w:rsidR="00931458" w:rsidRDefault="00931458" w:rsidP="00CE476F">
      <w:pPr>
        <w:spacing w:after="0"/>
      </w:pPr>
      <w:r w:rsidRPr="00AA7874">
        <w:rPr>
          <w:u w:val="single"/>
        </w:rPr>
        <w:t>Week #6</w:t>
      </w:r>
      <w:r>
        <w:t xml:space="preserve">: </w:t>
      </w:r>
      <w:r w:rsidR="00020F69">
        <w:t xml:space="preserve">Linear </w:t>
      </w:r>
      <w:r>
        <w:t>Regression II</w:t>
      </w:r>
    </w:p>
    <w:p w:rsidR="00CE476F" w:rsidRDefault="00AA7874" w:rsidP="008E13E7">
      <w:pPr>
        <w:spacing w:after="0"/>
      </w:pPr>
      <w:r>
        <w:t xml:space="preserve">Video: </w:t>
      </w:r>
      <w:r w:rsidR="00020F69">
        <w:t xml:space="preserve">11. </w:t>
      </w:r>
      <w:r>
        <w:t>Multiple Linear Regression</w:t>
      </w:r>
      <w:r w:rsidR="00020F69">
        <w:t xml:space="preserve"> I</w:t>
      </w:r>
      <w:r>
        <w:t xml:space="preserve">; </w:t>
      </w:r>
      <w:r w:rsidR="00020F69">
        <w:t xml:space="preserve">16/17. </w:t>
      </w:r>
      <w:r>
        <w:t>Logistic Regression</w:t>
      </w:r>
    </w:p>
    <w:p w:rsidR="00AA7874" w:rsidRDefault="00475243" w:rsidP="008E13E7">
      <w:pPr>
        <w:spacing w:after="0"/>
      </w:pPr>
      <w:r>
        <w:t xml:space="preserve">In class: GLM </w:t>
      </w:r>
      <w:r w:rsidR="00AA7874">
        <w:t>logistic regression on microstim experiment data</w:t>
      </w:r>
      <w:r>
        <w:t xml:space="preserve"> (‘</w:t>
      </w:r>
      <w:r w:rsidRPr="00475243">
        <w:t>mStimLogisticRegressionDemo</w:t>
      </w:r>
      <w:r>
        <w:t>.m’)</w:t>
      </w:r>
    </w:p>
    <w:p w:rsidR="00A165C8" w:rsidRDefault="00A165C8" w:rsidP="008E13E7">
      <w:pPr>
        <w:spacing w:after="0"/>
      </w:pPr>
    </w:p>
    <w:p w:rsidR="00C258C3" w:rsidRDefault="006474C9" w:rsidP="00AA7874">
      <w:pPr>
        <w:spacing w:after="0"/>
      </w:pPr>
      <w:r>
        <w:t>Week #7</w:t>
      </w:r>
      <w:r w:rsidR="00AA7874">
        <w:t xml:space="preserve">: </w:t>
      </w:r>
      <w:r w:rsidR="00C258C3">
        <w:t>Linear Regression III</w:t>
      </w:r>
    </w:p>
    <w:p w:rsidR="00C258C3" w:rsidRDefault="00475243" w:rsidP="00AA7874">
      <w:pPr>
        <w:spacing w:after="0"/>
      </w:pPr>
      <w:r>
        <w:t xml:space="preserve">In class: </w:t>
      </w:r>
      <w:r w:rsidR="00C258C3">
        <w:t>GLM to fit Poisson point process model to place cell data</w:t>
      </w:r>
      <w:r>
        <w:t xml:space="preserve"> (‘</w:t>
      </w:r>
      <w:r w:rsidRPr="00475243">
        <w:t>placeCellFitEx</w:t>
      </w:r>
      <w:r>
        <w:t>.m’)</w:t>
      </w:r>
    </w:p>
    <w:p w:rsidR="00D0590D" w:rsidRDefault="00D0590D" w:rsidP="00AA7874">
      <w:pPr>
        <w:spacing w:after="0"/>
      </w:pPr>
      <w:r w:rsidRPr="00D0590D">
        <w:t>In class: over-fitting</w:t>
      </w:r>
      <w:r w:rsidR="003535A0">
        <w:t xml:space="preserve"> (‘OverFit.m’)</w:t>
      </w:r>
      <w:r w:rsidRPr="00D0590D">
        <w:t>; cross-validation</w:t>
      </w:r>
      <w:r w:rsidR="003535A0">
        <w:t xml:space="preserve"> </w:t>
      </w:r>
      <w:r w:rsidRPr="00D0590D">
        <w:t>; regularization</w:t>
      </w:r>
    </w:p>
    <w:p w:rsidR="00A165C8" w:rsidRDefault="00A165C8" w:rsidP="00AA7874">
      <w:pPr>
        <w:spacing w:after="0"/>
      </w:pPr>
    </w:p>
    <w:p w:rsidR="00516CB5" w:rsidRDefault="00516CB5" w:rsidP="00AA7874">
      <w:pPr>
        <w:spacing w:after="0"/>
      </w:pPr>
      <w:r>
        <w:t>Week #8: Introduction to Machine Learning</w:t>
      </w:r>
      <w:r w:rsidR="00C258C3">
        <w:t>: dimensionality reduction, classifiers</w:t>
      </w:r>
    </w:p>
    <w:p w:rsidR="00A165C8" w:rsidRDefault="00342491" w:rsidP="00AA7874">
      <w:pPr>
        <w:spacing w:after="0"/>
      </w:pPr>
      <w:r>
        <w:t>Video: Jan?; Chris Harvey NB204 lecture?</w:t>
      </w:r>
    </w:p>
    <w:p w:rsidR="00C258C3" w:rsidRDefault="00C258C3" w:rsidP="00C258C3">
      <w:pPr>
        <w:spacing w:after="0"/>
      </w:pPr>
      <w:r>
        <w:t>Video: https://www.youtube.com/watch?v=_UVHneBUBW0</w:t>
      </w:r>
    </w:p>
    <w:p w:rsidR="00C258C3" w:rsidRDefault="00C258C3" w:rsidP="00C258C3">
      <w:pPr>
        <w:spacing w:after="0"/>
      </w:pPr>
      <w:r>
        <w:t>In class: spike sorting; Novembre et al. 2008?; Stephen Holtz &amp; Alex Batchelor exercise: PCA neurons</w:t>
      </w:r>
    </w:p>
    <w:p w:rsidR="00A165C8" w:rsidRDefault="00A165C8" w:rsidP="00AA7874">
      <w:pPr>
        <w:spacing w:after="0"/>
      </w:pPr>
      <w:r>
        <w:t>In class: gradient descent using an objective function; regression as a classifier; SVM</w:t>
      </w:r>
    </w:p>
    <w:p w:rsidR="00475243" w:rsidRDefault="00475243" w:rsidP="00AA7874">
      <w:pPr>
        <w:spacing w:after="0"/>
      </w:pPr>
    </w:p>
    <w:p w:rsidR="00475243" w:rsidRDefault="00475243" w:rsidP="00AA7874">
      <w:pPr>
        <w:spacing w:after="0"/>
      </w:pPr>
      <w:r>
        <w:t>Week #8alt: Intro to Empirical Bayes: False Discovery Rates</w:t>
      </w:r>
    </w:p>
    <w:p w:rsidR="00475243" w:rsidRDefault="00475243" w:rsidP="00AA7874">
      <w:pPr>
        <w:spacing w:after="0"/>
      </w:pPr>
      <w:r>
        <w:t xml:space="preserve">Video: </w:t>
      </w:r>
      <w:r w:rsidR="00861BC0">
        <w:t>33. Multiple comparisons</w:t>
      </w:r>
    </w:p>
    <w:p w:rsidR="00861BC0" w:rsidRDefault="00861BC0" w:rsidP="00AA7874">
      <w:pPr>
        <w:spacing w:after="0"/>
        <w:rPr>
          <w:ins w:id="24" w:author="Richard Born" w:date="2017-01-30T16:24:00Z"/>
        </w:rPr>
      </w:pPr>
      <w:r>
        <w:lastRenderedPageBreak/>
        <w:t xml:space="preserve">In class: </w:t>
      </w:r>
      <w:r w:rsidR="003535A0">
        <w:t>‘</w:t>
      </w:r>
      <w:r w:rsidR="003535A0" w:rsidRPr="003535A0">
        <w:t>MultipleComparisonsExercise</w:t>
      </w:r>
      <w:r w:rsidR="003535A0">
        <w:t xml:space="preserve">.m’; </w:t>
      </w:r>
      <w:r w:rsidR="003513B4">
        <w:t xml:space="preserve">Stein’s paradox (‘JSdemo.m’); </w:t>
      </w:r>
      <w:r w:rsidRPr="00861BC0">
        <w:t xml:space="preserve">distribution </w:t>
      </w:r>
      <w:r w:rsidR="00A47C94">
        <w:t>of p-values under H0; P-curve;</w:t>
      </w:r>
      <w:r w:rsidR="00506EE2">
        <w:t xml:space="preserve"> ‘FDRdemo.m’</w:t>
      </w:r>
    </w:p>
    <w:p w:rsidR="00B406F2" w:rsidRDefault="00B406F2" w:rsidP="00AA7874">
      <w:pPr>
        <w:spacing w:after="0"/>
        <w:rPr>
          <w:ins w:id="25" w:author="Richard Born" w:date="2017-01-30T16:24:00Z"/>
        </w:rPr>
      </w:pPr>
    </w:p>
    <w:p w:rsidR="00B406F2" w:rsidRDefault="00B406F2" w:rsidP="00AA7874">
      <w:pPr>
        <w:spacing w:after="0"/>
      </w:pPr>
      <w:ins w:id="26" w:author="Richard Born" w:date="2017-01-30T16:24:00Z">
        <w:r>
          <w:t>Week #8altalt: Experimental design: every decision one makes about how to do the experiment has a major effect on how to choose the appropriate analysis</w:t>
        </w:r>
      </w:ins>
      <w:bookmarkStart w:id="27" w:name="_GoBack"/>
      <w:bookmarkEnd w:id="27"/>
    </w:p>
    <w:p w:rsidR="004F3582" w:rsidRDefault="004F3582" w:rsidP="00AA7874">
      <w:pPr>
        <w:spacing w:after="0"/>
      </w:pPr>
    </w:p>
    <w:p w:rsidR="00C258C3" w:rsidRDefault="00C258C3">
      <w:r>
        <w:br w:type="page"/>
      </w:r>
    </w:p>
    <w:p w:rsidR="004F3582" w:rsidRDefault="004F3582" w:rsidP="00AA7874">
      <w:pPr>
        <w:spacing w:after="0"/>
      </w:pPr>
      <w:r>
        <w:lastRenderedPageBreak/>
        <w:t>General Resources:</w:t>
      </w:r>
    </w:p>
    <w:p w:rsidR="004F3582" w:rsidRDefault="004F3582" w:rsidP="00AA7874">
      <w:pPr>
        <w:spacing w:after="0"/>
      </w:pPr>
      <w:r>
        <w:t xml:space="preserve">Datacolada: </w:t>
      </w:r>
      <w:hyperlink r:id="rId6" w:history="1">
        <w:r w:rsidRPr="002420EF">
          <w:rPr>
            <w:rStyle w:val="Hyperlink"/>
          </w:rPr>
          <w:t>http://datacolada.org/</w:t>
        </w:r>
      </w:hyperlink>
    </w:p>
    <w:p w:rsidR="004F3582" w:rsidRDefault="00B406F2" w:rsidP="00AA7874">
      <w:pPr>
        <w:spacing w:after="0"/>
      </w:pPr>
      <w:hyperlink r:id="rId7" w:history="1">
        <w:r w:rsidR="000C7C29" w:rsidRPr="000C7C29">
          <w:rPr>
            <w:rStyle w:val="Hyperlink"/>
          </w:rPr>
          <w:t>MIT 18.05</w:t>
        </w:r>
      </w:hyperlink>
    </w:p>
    <w:p w:rsidR="00B6090F" w:rsidRDefault="00F43954" w:rsidP="00AA7874">
      <w:pPr>
        <w:spacing w:after="0"/>
      </w:pPr>
      <w:r>
        <w:t xml:space="preserve">Nature’s statistics for biologists: </w:t>
      </w:r>
      <w:hyperlink r:id="rId8" w:history="1">
        <w:r w:rsidR="00A81AC6" w:rsidRPr="00EB2A4C">
          <w:rPr>
            <w:rStyle w:val="Hyperlink"/>
          </w:rPr>
          <w:t>http://www.nature.com/collections/qghhqm/content/practical-guides</w:t>
        </w:r>
      </w:hyperlink>
    </w:p>
    <w:p w:rsidR="00A81AC6" w:rsidRDefault="00A81AC6" w:rsidP="00AA7874">
      <w:pPr>
        <w:spacing w:after="0"/>
      </w:pPr>
    </w:p>
    <w:p w:rsidR="00653F3C" w:rsidRDefault="00653F3C" w:rsidP="00AA7874">
      <w:pPr>
        <w:spacing w:after="0"/>
      </w:pPr>
      <w:r>
        <w:t xml:space="preserve">BH notes: </w:t>
      </w:r>
    </w:p>
    <w:p w:rsidR="00653F3C" w:rsidRDefault="00653F3C" w:rsidP="00AA7874">
      <w:pPr>
        <w:spacing w:after="0"/>
      </w:pPr>
      <w:r>
        <w:t>big picture idea: entire video block prior to course: 1-7, selected regression</w:t>
      </w:r>
    </w:p>
    <w:p w:rsidR="00EC1F0F" w:rsidRDefault="00EC1F0F" w:rsidP="00AA7874">
      <w:pPr>
        <w:spacing w:after="0"/>
      </w:pPr>
      <w:r>
        <w:t>1 month lead time for packaging of “desire2learn” back-bone</w:t>
      </w:r>
      <w:r w:rsidR="007753AD">
        <w:t xml:space="preserve"> (ask Tari about HMS requirements and canvas vs. desire2learn)</w:t>
      </w:r>
    </w:p>
    <w:sectPr w:rsidR="00EC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0294C"/>
    <w:multiLevelType w:val="hybridMultilevel"/>
    <w:tmpl w:val="52DC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A2056"/>
    <w:multiLevelType w:val="hybridMultilevel"/>
    <w:tmpl w:val="7CF08B64"/>
    <w:lvl w:ilvl="0" w:tplc="2B526B8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B8D"/>
    <w:rsid w:val="00020F69"/>
    <w:rsid w:val="00082110"/>
    <w:rsid w:val="000A077F"/>
    <w:rsid w:val="000A1608"/>
    <w:rsid w:val="000A7E15"/>
    <w:rsid w:val="000C2B97"/>
    <w:rsid w:val="000C7C29"/>
    <w:rsid w:val="00121AC7"/>
    <w:rsid w:val="001324DA"/>
    <w:rsid w:val="00191680"/>
    <w:rsid w:val="00226655"/>
    <w:rsid w:val="00254417"/>
    <w:rsid w:val="002A0CF9"/>
    <w:rsid w:val="002C4D55"/>
    <w:rsid w:val="003128F5"/>
    <w:rsid w:val="00314327"/>
    <w:rsid w:val="00337A0A"/>
    <w:rsid w:val="00342491"/>
    <w:rsid w:val="003513B4"/>
    <w:rsid w:val="003535A0"/>
    <w:rsid w:val="003804D9"/>
    <w:rsid w:val="003A25F7"/>
    <w:rsid w:val="003C2B52"/>
    <w:rsid w:val="003E093D"/>
    <w:rsid w:val="004214C4"/>
    <w:rsid w:val="0042655D"/>
    <w:rsid w:val="00475243"/>
    <w:rsid w:val="004A158D"/>
    <w:rsid w:val="004C48E4"/>
    <w:rsid w:val="004C77DC"/>
    <w:rsid w:val="004F3582"/>
    <w:rsid w:val="00506EE2"/>
    <w:rsid w:val="00516CB5"/>
    <w:rsid w:val="00571203"/>
    <w:rsid w:val="005712EB"/>
    <w:rsid w:val="0057438B"/>
    <w:rsid w:val="005A5FBD"/>
    <w:rsid w:val="005E2BD9"/>
    <w:rsid w:val="00623906"/>
    <w:rsid w:val="006474C9"/>
    <w:rsid w:val="00653F3C"/>
    <w:rsid w:val="00676708"/>
    <w:rsid w:val="006A4D01"/>
    <w:rsid w:val="006D2F84"/>
    <w:rsid w:val="006E193C"/>
    <w:rsid w:val="006E3DB3"/>
    <w:rsid w:val="00733E7D"/>
    <w:rsid w:val="00741B8D"/>
    <w:rsid w:val="0074607A"/>
    <w:rsid w:val="00767BDC"/>
    <w:rsid w:val="007753AD"/>
    <w:rsid w:val="007E29B3"/>
    <w:rsid w:val="00814262"/>
    <w:rsid w:val="00861BC0"/>
    <w:rsid w:val="00870901"/>
    <w:rsid w:val="008E13E7"/>
    <w:rsid w:val="009015FB"/>
    <w:rsid w:val="009176B2"/>
    <w:rsid w:val="00925C8D"/>
    <w:rsid w:val="00931458"/>
    <w:rsid w:val="00931AAE"/>
    <w:rsid w:val="00992026"/>
    <w:rsid w:val="009D08AF"/>
    <w:rsid w:val="009F7C13"/>
    <w:rsid w:val="00A165C8"/>
    <w:rsid w:val="00A47C94"/>
    <w:rsid w:val="00A67F53"/>
    <w:rsid w:val="00A75D1F"/>
    <w:rsid w:val="00A81AC6"/>
    <w:rsid w:val="00A916D9"/>
    <w:rsid w:val="00AA7874"/>
    <w:rsid w:val="00B406F2"/>
    <w:rsid w:val="00B43FCD"/>
    <w:rsid w:val="00B6090F"/>
    <w:rsid w:val="00BE4D60"/>
    <w:rsid w:val="00C162FE"/>
    <w:rsid w:val="00C223F1"/>
    <w:rsid w:val="00C258C3"/>
    <w:rsid w:val="00C85CF7"/>
    <w:rsid w:val="00CC0CF7"/>
    <w:rsid w:val="00CE476F"/>
    <w:rsid w:val="00D0590D"/>
    <w:rsid w:val="00DE1BA8"/>
    <w:rsid w:val="00DF5C18"/>
    <w:rsid w:val="00E01A87"/>
    <w:rsid w:val="00E24AA1"/>
    <w:rsid w:val="00E638CE"/>
    <w:rsid w:val="00E76C3C"/>
    <w:rsid w:val="00E87287"/>
    <w:rsid w:val="00E94A7D"/>
    <w:rsid w:val="00EC1F0F"/>
    <w:rsid w:val="00F32D15"/>
    <w:rsid w:val="00F365C8"/>
    <w:rsid w:val="00F43954"/>
    <w:rsid w:val="00F9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B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5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CF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3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B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5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CF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3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ure.com/collections/qghhqm/content/practical-guid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cw.mit.edu/courses/mathematics/18-05-introduction-to-probability-and-statistics-spring-2014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colada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Born</dc:creator>
  <cp:lastModifiedBy>Richard Born</cp:lastModifiedBy>
  <cp:revision>3</cp:revision>
  <cp:lastPrinted>2016-09-21T17:12:00Z</cp:lastPrinted>
  <dcterms:created xsi:type="dcterms:W3CDTF">2017-01-30T20:44:00Z</dcterms:created>
  <dcterms:modified xsi:type="dcterms:W3CDTF">2017-01-30T21:25:00Z</dcterms:modified>
</cp:coreProperties>
</file>